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C225" w14:textId="168135D7" w:rsidR="004506C8" w:rsidRDefault="000B4B1B" w:rsidP="000B4B1B">
      <w:pPr>
        <w:jc w:val="center"/>
        <w:rPr>
          <w:b/>
        </w:rPr>
      </w:pPr>
      <w:r>
        <w:rPr>
          <w:b/>
        </w:rPr>
        <w:t>IEP Status &amp; Trends Report: Winter Season Datasets</w:t>
      </w:r>
    </w:p>
    <w:p w14:paraId="45908582" w14:textId="1269A988" w:rsidR="00A603E5" w:rsidRDefault="00271325" w:rsidP="00E901F7">
      <w:pPr>
        <w:rPr>
          <w:b/>
        </w:rPr>
      </w:pPr>
      <w:proofErr w:type="spellStart"/>
      <w:r>
        <w:rPr>
          <w:b/>
        </w:rPr>
        <w:t>Dayflow</w:t>
      </w:r>
      <w:proofErr w:type="spellEnd"/>
      <w:r>
        <w:rPr>
          <w:b/>
        </w:rPr>
        <w:t xml:space="preserve"> Program (DWR): </w:t>
      </w:r>
      <w:r w:rsidR="00A24A83" w:rsidRPr="00A24A83">
        <w:rPr>
          <w:b/>
        </w:rPr>
        <w:t>net Delta outflow index</w:t>
      </w:r>
    </w:p>
    <w:p w14:paraId="2B075366" w14:textId="6DBB542E" w:rsidR="00271325" w:rsidRDefault="00271325" w:rsidP="00271325">
      <w:r>
        <w:t xml:space="preserve">Study description: </w:t>
      </w:r>
      <w:hyperlink r:id="rId5" w:history="1">
        <w:r w:rsidRPr="00ED200F">
          <w:rPr>
            <w:rStyle w:val="Hyperlink"/>
          </w:rPr>
          <w:t>https://water.ca.gov/Programs/Environmental-Services/Compliance-Monitoring-And-Assessment/Dayflow-Data</w:t>
        </w:r>
      </w:hyperlink>
    </w:p>
    <w:p w14:paraId="58A1210D" w14:textId="079435A6" w:rsidR="00271325" w:rsidRDefault="00271325" w:rsidP="00271325">
      <w:r>
        <w:t xml:space="preserve">Data location: </w:t>
      </w:r>
      <w:hyperlink r:id="rId6" w:history="1">
        <w:r w:rsidRPr="00ED200F">
          <w:rPr>
            <w:rStyle w:val="Hyperlink"/>
          </w:rPr>
          <w:t>https://water.ca.gov/Prog</w:t>
        </w:r>
        <w:r w:rsidRPr="00ED200F">
          <w:rPr>
            <w:rStyle w:val="Hyperlink"/>
          </w:rPr>
          <w:t>r</w:t>
        </w:r>
        <w:r w:rsidRPr="00ED200F">
          <w:rPr>
            <w:rStyle w:val="Hyperlink"/>
          </w:rPr>
          <w:t>ams/Environmental-Services/Compliance-Monitoring-And-Assessment/Dayflow-Data</w:t>
        </w:r>
      </w:hyperlink>
    </w:p>
    <w:p w14:paraId="369641AE" w14:textId="77777777" w:rsidR="00271325" w:rsidRPr="00553918" w:rsidRDefault="00271325" w:rsidP="00271325">
      <w:r>
        <w:t>Data format: comma delimited files (.csv)</w:t>
      </w:r>
    </w:p>
    <w:p w14:paraId="4B8C0913" w14:textId="7DA23778" w:rsidR="00A603E5" w:rsidRDefault="00271325" w:rsidP="00271325">
      <w:pPr>
        <w:rPr>
          <w:ins w:id="0" w:author="Saraceno, JohnFranco@DWR" w:date="2018-10-05T10:18:00Z"/>
        </w:rPr>
      </w:pPr>
      <w:r>
        <w:t>Range: 1929-present</w:t>
      </w:r>
    </w:p>
    <w:p w14:paraId="5336F6F2" w14:textId="70D4FB2C" w:rsidR="00B747F6" w:rsidRDefault="00B747F6" w:rsidP="00271325">
      <w:pPr>
        <w:rPr>
          <w:b/>
        </w:rPr>
      </w:pPr>
      <w:ins w:id="1" w:author="Saraceno, JohnFranco@DWR" w:date="2018-10-05T10:18:00Z">
        <w:r>
          <w:t>Data is posted by year- so will need to combine</w:t>
        </w:r>
      </w:ins>
      <w:ins w:id="2" w:author="Saraceno, JohnFranco@DWR" w:date="2018-10-05T10:22:00Z">
        <w:r>
          <w:t>. Easy to read into pandas</w:t>
        </w:r>
      </w:ins>
    </w:p>
    <w:p w14:paraId="4877717B" w14:textId="77777777" w:rsidR="00271325" w:rsidRDefault="00271325" w:rsidP="00E901F7">
      <w:pPr>
        <w:rPr>
          <w:b/>
        </w:rPr>
      </w:pPr>
    </w:p>
    <w:p w14:paraId="58BB4B08" w14:textId="545E9522" w:rsidR="00553918" w:rsidRPr="001046EE" w:rsidRDefault="009F5669" w:rsidP="00E901F7">
      <w:pPr>
        <w:rPr>
          <w:b/>
        </w:rPr>
      </w:pPr>
      <w:r w:rsidRPr="001046EE">
        <w:rPr>
          <w:b/>
        </w:rPr>
        <w:t>Environmental Monitoring Program</w:t>
      </w:r>
      <w:r w:rsidR="00E901F7" w:rsidRPr="001046EE">
        <w:rPr>
          <w:b/>
        </w:rPr>
        <w:t xml:space="preserve"> (DWR)</w:t>
      </w:r>
      <w:r w:rsidR="00553918" w:rsidRPr="001046EE">
        <w:rPr>
          <w:b/>
        </w:rPr>
        <w:t>: Temperature</w:t>
      </w:r>
      <w:r w:rsidR="00E901F7" w:rsidRPr="001046EE">
        <w:rPr>
          <w:b/>
        </w:rPr>
        <w:t>,</w:t>
      </w:r>
      <w:r w:rsidR="00553918" w:rsidRPr="001046EE">
        <w:rPr>
          <w:b/>
        </w:rPr>
        <w:t xml:space="preserve"> NO</w:t>
      </w:r>
      <w:r w:rsidR="00553918" w:rsidRPr="001046EE">
        <w:rPr>
          <w:b/>
          <w:vertAlign w:val="subscript"/>
        </w:rPr>
        <w:t>3</w:t>
      </w:r>
      <w:r w:rsidR="00553918" w:rsidRPr="001046EE">
        <w:rPr>
          <w:b/>
          <w:vertAlign w:val="superscript"/>
        </w:rPr>
        <w:t>-</w:t>
      </w:r>
      <w:r w:rsidR="00553918" w:rsidRPr="001046EE">
        <w:rPr>
          <w:b/>
        </w:rPr>
        <w:t>/NO</w:t>
      </w:r>
      <w:r w:rsidR="00553918" w:rsidRPr="001046EE">
        <w:rPr>
          <w:b/>
          <w:vertAlign w:val="subscript"/>
        </w:rPr>
        <w:t>2</w:t>
      </w:r>
      <w:r w:rsidR="00553918" w:rsidRPr="001046EE">
        <w:rPr>
          <w:b/>
          <w:vertAlign w:val="superscript"/>
        </w:rPr>
        <w:t>-</w:t>
      </w:r>
      <w:r w:rsidR="00553918" w:rsidRPr="001046EE">
        <w:rPr>
          <w:b/>
        </w:rPr>
        <w:t>/NH</w:t>
      </w:r>
      <w:r w:rsidR="00553918" w:rsidRPr="001046EE">
        <w:rPr>
          <w:b/>
          <w:vertAlign w:val="subscript"/>
        </w:rPr>
        <w:t>4</w:t>
      </w:r>
      <w:r w:rsidR="00553918" w:rsidRPr="001046EE">
        <w:rPr>
          <w:b/>
          <w:vertAlign w:val="superscript"/>
        </w:rPr>
        <w:t>+</w:t>
      </w:r>
      <w:r w:rsidR="00E901F7" w:rsidRPr="001046EE">
        <w:rPr>
          <w:b/>
        </w:rPr>
        <w:t xml:space="preserve">, </w:t>
      </w:r>
      <w:r w:rsidR="00553918" w:rsidRPr="001046EE">
        <w:rPr>
          <w:b/>
        </w:rPr>
        <w:t>Turbidity</w:t>
      </w:r>
      <w:r w:rsidR="00E901F7" w:rsidRPr="001046EE">
        <w:rPr>
          <w:b/>
        </w:rPr>
        <w:t xml:space="preserve">, </w:t>
      </w:r>
      <w:r w:rsidR="00553918" w:rsidRPr="001046EE">
        <w:rPr>
          <w:b/>
        </w:rPr>
        <w:t>Chlorophyll-a</w:t>
      </w:r>
    </w:p>
    <w:p w14:paraId="4080185E" w14:textId="563EFA07" w:rsidR="002635B8" w:rsidRDefault="004506C8" w:rsidP="00553918">
      <w:r>
        <w:t xml:space="preserve">Study description: </w:t>
      </w:r>
      <w:hyperlink r:id="rId7" w:history="1">
        <w:r w:rsidRPr="00ED200F">
          <w:rPr>
            <w:rStyle w:val="Hyperlink"/>
          </w:rPr>
          <w:t>https://emp.baydeltalive.com/projects/11285</w:t>
        </w:r>
      </w:hyperlink>
    </w:p>
    <w:p w14:paraId="29A1901D" w14:textId="66094F10" w:rsidR="004506C8" w:rsidRDefault="004506C8" w:rsidP="00553918">
      <w:r>
        <w:t xml:space="preserve">Data location: </w:t>
      </w:r>
      <w:hyperlink r:id="rId8" w:history="1">
        <w:r w:rsidRPr="00ED200F">
          <w:rPr>
            <w:rStyle w:val="Hyperlink"/>
          </w:rPr>
          <w:t>https://emp.baydel</w:t>
        </w:r>
        <w:r w:rsidRPr="00ED200F">
          <w:rPr>
            <w:rStyle w:val="Hyperlink"/>
          </w:rPr>
          <w:t>t</w:t>
        </w:r>
        <w:r w:rsidRPr="00ED200F">
          <w:rPr>
            <w:rStyle w:val="Hyperlink"/>
          </w:rPr>
          <w:t>alive.com/projects/11285</w:t>
        </w:r>
      </w:hyperlink>
    </w:p>
    <w:p w14:paraId="101AC80A" w14:textId="260AA7D7" w:rsidR="00B747F6" w:rsidRDefault="00B747F6" w:rsidP="004506C8">
      <w:pPr>
        <w:rPr>
          <w:ins w:id="3" w:author="Saraceno, JohnFranco@DWR" w:date="2018-10-05T10:17:00Z"/>
        </w:rPr>
      </w:pPr>
      <w:ins w:id="4" w:author="Saraceno, JohnFranco@DWR" w:date="2018-10-05T10:04:00Z">
        <w:r>
          <w:t xml:space="preserve">(lab data) </w:t>
        </w:r>
        <w:r>
          <w:fldChar w:fldCharType="begin"/>
        </w:r>
        <w:r>
          <w:instrText xml:space="preserve"> HYPERLINK "</w:instrText>
        </w:r>
        <w:r w:rsidRPr="00B747F6">
          <w:instrText>https://data.ca.gov/dataset/water-quality-data</w:instrText>
        </w:r>
        <w:r>
          <w:instrText xml:space="preserve">" </w:instrText>
        </w:r>
        <w:r>
          <w:fldChar w:fldCharType="separate"/>
        </w:r>
        <w:r w:rsidRPr="00DC345A">
          <w:rPr>
            <w:rStyle w:val="Hyperlink"/>
          </w:rPr>
          <w:t>https://data.ca.gov/dataset/water-quality-data</w:t>
        </w:r>
        <w:r>
          <w:fldChar w:fldCharType="end"/>
        </w:r>
      </w:ins>
    </w:p>
    <w:p w14:paraId="5BE598E8" w14:textId="77777777" w:rsidR="00B747F6" w:rsidRDefault="00B747F6" w:rsidP="004506C8">
      <w:pPr>
        <w:rPr>
          <w:ins w:id="5" w:author="Saraceno, JohnFranco@DWR" w:date="2018-10-05T10:04:00Z"/>
        </w:rPr>
      </w:pPr>
    </w:p>
    <w:p w14:paraId="1316C04E" w14:textId="76F0D4A5" w:rsidR="004506C8" w:rsidRPr="00553918" w:rsidRDefault="004506C8" w:rsidP="004506C8">
      <w:r>
        <w:t>Data format: Microsoft Excel files (.</w:t>
      </w:r>
      <w:proofErr w:type="spellStart"/>
      <w:r>
        <w:t>xls</w:t>
      </w:r>
      <w:proofErr w:type="spellEnd"/>
      <w:r>
        <w:t>)</w:t>
      </w:r>
    </w:p>
    <w:p w14:paraId="6B728366" w14:textId="3E0D2DA1" w:rsidR="004506C8" w:rsidRDefault="004506C8" w:rsidP="00553918">
      <w:r>
        <w:t>Range: 1979-</w:t>
      </w:r>
      <w:commentRangeStart w:id="6"/>
      <w:r>
        <w:t>present</w:t>
      </w:r>
      <w:commentRangeEnd w:id="6"/>
      <w:r w:rsidR="00B747F6">
        <w:rPr>
          <w:rStyle w:val="CommentReference"/>
        </w:rPr>
        <w:commentReference w:id="6"/>
      </w:r>
    </w:p>
    <w:p w14:paraId="0106E8EC" w14:textId="61C7A0EF" w:rsidR="001046EE" w:rsidRDefault="00B747F6" w:rsidP="00553918">
      <w:pPr>
        <w:rPr>
          <w:ins w:id="7" w:author="Saraceno, JohnFranco@DWR" w:date="2018-10-05T10:03:00Z"/>
        </w:rPr>
      </w:pPr>
      <w:ins w:id="8" w:author="Saraceno, JohnFranco@DWR" w:date="2018-10-05T10:00:00Z">
        <w:r>
          <w:t xml:space="preserve">The data is not available at a static </w:t>
        </w:r>
        <w:proofErr w:type="spellStart"/>
        <w:r>
          <w:t>url</w:t>
        </w:r>
        <w:proofErr w:type="spellEnd"/>
        <w:r>
          <w:t xml:space="preserve"> (linked using html</w:t>
        </w:r>
      </w:ins>
      <w:ins w:id="9" w:author="Saraceno, JohnFranco@DWR" w:date="2018-10-05T10:03:00Z">
        <w:r>
          <w:t>/</w:t>
        </w:r>
        <w:proofErr w:type="spellStart"/>
        <w:r>
          <w:t>jquery</w:t>
        </w:r>
      </w:ins>
      <w:proofErr w:type="spellEnd"/>
      <w:ins w:id="10" w:author="Saraceno, JohnFranco@DWR" w:date="2018-10-05T10:00:00Z">
        <w:r>
          <w:t>)</w:t>
        </w:r>
      </w:ins>
      <w:ins w:id="11" w:author="Saraceno, JohnFranco@DWR" w:date="2018-10-05T10:03:00Z">
        <w:r>
          <w:t xml:space="preserve"> </w:t>
        </w:r>
      </w:ins>
    </w:p>
    <w:p w14:paraId="4275DF0B" w14:textId="47684E23" w:rsidR="00B747F6" w:rsidRDefault="00B747F6" w:rsidP="00553918">
      <w:pPr>
        <w:rPr>
          <w:ins w:id="12" w:author="Saraceno, JohnFranco@DWR" w:date="2018-10-05T10:04:00Z"/>
        </w:rPr>
      </w:pPr>
      <w:ins w:id="13" w:author="Saraceno, JohnFranco@DWR" w:date="2018-10-05T10:03:00Z">
        <w:r>
          <w:t>Where is the field data hosted?</w:t>
        </w:r>
      </w:ins>
      <w:ins w:id="14" w:author="Saraceno, JohnFranco@DWR" w:date="2018-10-05T10:17:00Z">
        <w:r>
          <w:t xml:space="preserve"> </w:t>
        </w:r>
        <w:proofErr w:type="spellStart"/>
        <w:r>
          <w:t>Its</w:t>
        </w:r>
        <w:proofErr w:type="spellEnd"/>
        <w:r>
          <w:t xml:space="preserve"> on WDL, but </w:t>
        </w:r>
      </w:ins>
      <w:ins w:id="15" w:author="Saraceno, JohnFranco@DWR" w:date="2018-10-05T10:22:00Z">
        <w:r>
          <w:t>can’t</w:t>
        </w:r>
      </w:ins>
      <w:ins w:id="16" w:author="Saraceno, JohnFranco@DWR" w:date="2018-10-05T10:17:00Z">
        <w:r>
          <w:t xml:space="preserve"> </w:t>
        </w:r>
      </w:ins>
      <w:ins w:id="17" w:author="Saraceno, JohnFranco@DWR" w:date="2018-10-05T10:22:00Z">
        <w:r>
          <w:t>figure</w:t>
        </w:r>
      </w:ins>
      <w:ins w:id="18" w:author="Saraceno, JohnFranco@DWR" w:date="2018-10-05T10:17:00Z">
        <w:r>
          <w:t xml:space="preserve"> out how to get that routinely- have </w:t>
        </w:r>
      </w:ins>
      <w:ins w:id="19" w:author="Saraceno, JohnFranco@DWR" w:date="2018-10-05T10:18:00Z">
        <w:r>
          <w:t>reached out Kelli P</w:t>
        </w:r>
      </w:ins>
    </w:p>
    <w:p w14:paraId="681E8C14" w14:textId="14223813" w:rsidR="00B747F6" w:rsidRDefault="002B65BB" w:rsidP="00553918">
      <w:pPr>
        <w:rPr>
          <w:ins w:id="20" w:author="Saraceno, JohnFranco@DWR" w:date="2018-10-05T10:32:00Z"/>
        </w:rPr>
      </w:pPr>
      <w:ins w:id="21" w:author="Saraceno, JohnFranco@DWR" w:date="2018-10-05T10:32:00Z">
        <w:r>
          <w:fldChar w:fldCharType="begin"/>
        </w:r>
        <w:r>
          <w:instrText xml:space="preserve"> HYPERLINK "</w:instrText>
        </w:r>
        <w:r w:rsidRPr="002B65BB">
          <w:instrText>https://emp.baydeltalive.com/projects/11285#</w:instrText>
        </w:r>
        <w:r>
          <w:instrText xml:space="preserve">" </w:instrText>
        </w:r>
        <w:r>
          <w:fldChar w:fldCharType="separate"/>
        </w:r>
        <w:r w:rsidRPr="00DC345A">
          <w:rPr>
            <w:rStyle w:val="Hyperlink"/>
          </w:rPr>
          <w:t>https://emp.baydeltalive.com/projects/11285#</w:t>
        </w:r>
        <w:r>
          <w:fldChar w:fldCharType="end"/>
        </w:r>
      </w:ins>
    </w:p>
    <w:p w14:paraId="13207BF4" w14:textId="77777777" w:rsidR="002B65BB" w:rsidRDefault="002B65BB" w:rsidP="00553918">
      <w:bookmarkStart w:id="22" w:name="_GoBack"/>
      <w:bookmarkEnd w:id="22"/>
    </w:p>
    <w:p w14:paraId="39E6FD4B" w14:textId="77777777" w:rsidR="001046EE" w:rsidRPr="009F5669" w:rsidRDefault="001046EE" w:rsidP="001046EE">
      <w:pPr>
        <w:rPr>
          <w:b/>
        </w:rPr>
      </w:pPr>
      <w:r w:rsidRPr="009F5669">
        <w:rPr>
          <w:b/>
        </w:rPr>
        <w:t>Environmental Monitoring Program</w:t>
      </w:r>
      <w:r>
        <w:rPr>
          <w:b/>
        </w:rPr>
        <w:t xml:space="preserve"> (DWR)</w:t>
      </w:r>
      <w:r w:rsidRPr="009F5669">
        <w:rPr>
          <w:b/>
        </w:rPr>
        <w:t>: Phytoplankton</w:t>
      </w:r>
    </w:p>
    <w:p w14:paraId="6D8FEA21" w14:textId="77777777" w:rsidR="001046EE" w:rsidRDefault="001046EE" w:rsidP="001046EE">
      <w:r>
        <w:t xml:space="preserve">Study description: </w:t>
      </w:r>
      <w:hyperlink r:id="rId12" w:history="1">
        <w:r w:rsidRPr="00ED200F">
          <w:rPr>
            <w:rStyle w:val="Hyperlink"/>
          </w:rPr>
          <w:t>https://emp.baydeltalive.com/project/11282</w:t>
        </w:r>
      </w:hyperlink>
    </w:p>
    <w:p w14:paraId="4515E38E" w14:textId="77777777" w:rsidR="001046EE" w:rsidRDefault="001046EE" w:rsidP="001046EE">
      <w:r>
        <w:t xml:space="preserve">Data location: </w:t>
      </w:r>
      <w:hyperlink r:id="rId13" w:history="1">
        <w:r w:rsidRPr="00ED200F">
          <w:rPr>
            <w:rStyle w:val="Hyperlink"/>
          </w:rPr>
          <w:t>https://emp.baydelt</w:t>
        </w:r>
        <w:r w:rsidRPr="00ED200F">
          <w:rPr>
            <w:rStyle w:val="Hyperlink"/>
          </w:rPr>
          <w:t>a</w:t>
        </w:r>
        <w:r w:rsidRPr="00ED200F">
          <w:rPr>
            <w:rStyle w:val="Hyperlink"/>
          </w:rPr>
          <w:t>live.com/project/11282</w:t>
        </w:r>
      </w:hyperlink>
    </w:p>
    <w:p w14:paraId="73C7AA41" w14:textId="77777777" w:rsidR="001046EE" w:rsidRPr="00553918" w:rsidRDefault="001046EE" w:rsidP="001046EE">
      <w:r>
        <w:t>Data format: comma delimited files (.csv)</w:t>
      </w:r>
    </w:p>
    <w:p w14:paraId="4DDB807D" w14:textId="078A6185" w:rsidR="001046EE" w:rsidRDefault="001046EE" w:rsidP="001046EE">
      <w:pPr>
        <w:rPr>
          <w:ins w:id="23" w:author="Saraceno, JohnFranco@DWR" w:date="2018-10-05T10:24:00Z"/>
        </w:rPr>
      </w:pPr>
      <w:r>
        <w:t>Range: 1976-present</w:t>
      </w:r>
    </w:p>
    <w:p w14:paraId="62CBE5C2" w14:textId="703E7DD9" w:rsidR="00B747F6" w:rsidRDefault="00B747F6" w:rsidP="001046EE">
      <w:pPr>
        <w:rPr>
          <w:ins w:id="24" w:author="Saraceno, JohnFranco@DWR" w:date="2018-10-05T10:24:00Z"/>
        </w:rPr>
      </w:pPr>
      <w:ins w:id="25" w:author="Saraceno, JohnFranco@DWR" w:date="2018-10-05T10:24:00Z">
        <w:r>
          <w:lastRenderedPageBreak/>
          <w:fldChar w:fldCharType="begin"/>
        </w:r>
        <w:r>
          <w:instrText xml:space="preserve"> HYPERLINK "</w:instrText>
        </w:r>
        <w:r w:rsidRPr="00B747F6">
          <w:instrText>https://emp.baydeltalive.com/assets/06942155460a79991fdf1b57f641b1b4/text/csv/Phytoplankton_Algal_Type_Data_1975_-2016.csv</w:instrText>
        </w:r>
        <w:r>
          <w:instrText xml:space="preserve">" </w:instrText>
        </w:r>
        <w:r>
          <w:fldChar w:fldCharType="separate"/>
        </w:r>
        <w:r w:rsidRPr="00DC345A">
          <w:rPr>
            <w:rStyle w:val="Hyperlink"/>
          </w:rPr>
          <w:t>https://emp.baydeltalive.com/assets/06942155460a79991fdf1b57f641b1b4/text/csv/Phytoplankton_Algal_Type_Data_1975_-2016.csv</w:t>
        </w:r>
        <w:r>
          <w:fldChar w:fldCharType="end"/>
        </w:r>
      </w:ins>
    </w:p>
    <w:p w14:paraId="51D6993D" w14:textId="77777777" w:rsidR="00B747F6" w:rsidRDefault="00B747F6" w:rsidP="001046EE"/>
    <w:p w14:paraId="791175EF" w14:textId="77777777" w:rsidR="001046EE" w:rsidRDefault="001046EE" w:rsidP="00553918"/>
    <w:p w14:paraId="243A56C3" w14:textId="06A0AE23" w:rsidR="00553918" w:rsidRPr="00E901F7" w:rsidRDefault="00E901F7" w:rsidP="00553918">
      <w:pPr>
        <w:rPr>
          <w:b/>
        </w:rPr>
      </w:pPr>
      <w:r w:rsidRPr="00E901F7">
        <w:rPr>
          <w:b/>
        </w:rPr>
        <w:t>Zooplankton Survey (</w:t>
      </w:r>
      <w:r w:rsidR="00553918" w:rsidRPr="00E901F7">
        <w:rPr>
          <w:b/>
        </w:rPr>
        <w:t>CDFW</w:t>
      </w:r>
      <w:r w:rsidRPr="00E901F7">
        <w:rPr>
          <w:b/>
        </w:rPr>
        <w:t>)</w:t>
      </w:r>
      <w:r w:rsidR="00553918" w:rsidRPr="00E901F7">
        <w:rPr>
          <w:b/>
        </w:rPr>
        <w:t>: Zooplankton</w:t>
      </w:r>
    </w:p>
    <w:p w14:paraId="3BF14F5C" w14:textId="1CE34935" w:rsidR="00E901F7" w:rsidRDefault="00E901F7" w:rsidP="00E901F7">
      <w:r>
        <w:t xml:space="preserve">Study description: </w:t>
      </w:r>
      <w:hyperlink r:id="rId14" w:history="1">
        <w:r w:rsidRPr="00ED200F">
          <w:rPr>
            <w:rStyle w:val="Hyperlink"/>
          </w:rPr>
          <w:t>https://emp.baydeltalive.com/projects/11281</w:t>
        </w:r>
      </w:hyperlink>
    </w:p>
    <w:p w14:paraId="337E3E96" w14:textId="2FC29019" w:rsidR="00E901F7" w:rsidRDefault="00E901F7" w:rsidP="00E901F7">
      <w:r>
        <w:t xml:space="preserve">Data location: </w:t>
      </w:r>
      <w:hyperlink r:id="rId15" w:history="1">
        <w:r w:rsidRPr="00ED200F">
          <w:rPr>
            <w:rStyle w:val="Hyperlink"/>
          </w:rPr>
          <w:t>https://emp.baydelt</w:t>
        </w:r>
        <w:r w:rsidRPr="00ED200F">
          <w:rPr>
            <w:rStyle w:val="Hyperlink"/>
          </w:rPr>
          <w:t>a</w:t>
        </w:r>
        <w:r w:rsidRPr="00ED200F">
          <w:rPr>
            <w:rStyle w:val="Hyperlink"/>
          </w:rPr>
          <w:t>live.com/projects/11281</w:t>
        </w:r>
      </w:hyperlink>
    </w:p>
    <w:p w14:paraId="0D33C2E2" w14:textId="155E55C0" w:rsidR="00E901F7" w:rsidRPr="00553918" w:rsidRDefault="00E901F7" w:rsidP="00E901F7">
      <w:r>
        <w:t>Data format: Microsoft Excel files (.</w:t>
      </w:r>
      <w:proofErr w:type="spellStart"/>
      <w:r>
        <w:t>xlsx</w:t>
      </w:r>
      <w:proofErr w:type="spellEnd"/>
      <w:r>
        <w:t>)</w:t>
      </w:r>
    </w:p>
    <w:p w14:paraId="646CB789" w14:textId="286ED6BC" w:rsidR="009F5669" w:rsidRDefault="00E901F7" w:rsidP="00E901F7">
      <w:pPr>
        <w:rPr>
          <w:ins w:id="26" w:author="Saraceno, JohnFranco@DWR" w:date="2018-10-05T10:24:00Z"/>
        </w:rPr>
      </w:pPr>
      <w:r>
        <w:t>Range: 1979-present</w:t>
      </w:r>
    </w:p>
    <w:p w14:paraId="3F30A929" w14:textId="0AFDFA82" w:rsidR="00B747F6" w:rsidRDefault="00B747F6" w:rsidP="00E901F7">
      <w:pPr>
        <w:rPr>
          <w:ins w:id="27" w:author="Saraceno, JohnFranco@DWR" w:date="2018-10-05T10:24:00Z"/>
        </w:rPr>
      </w:pPr>
      <w:ins w:id="28" w:author="Saraceno, JohnFranco@DWR" w:date="2018-10-05T10:24:00Z">
        <w:r>
          <w:t>Three diff</w:t>
        </w:r>
      </w:ins>
      <w:ins w:id="29" w:author="Saraceno, JohnFranco@DWR" w:date="2018-10-05T10:30:00Z">
        <w:r w:rsidR="002B65BB">
          <w:t>.</w:t>
        </w:r>
      </w:ins>
      <w:ins w:id="30" w:author="Saraceno, JohnFranco@DWR" w:date="2018-10-05T10:24:00Z">
        <w:r>
          <w:t xml:space="preserve"> types of sampling (</w:t>
        </w:r>
        <w:proofErr w:type="spellStart"/>
        <w:r>
          <w:t>e.</w:t>
        </w:r>
        <w:proofErr w:type="gramStart"/>
        <w:r>
          <w:t>g.pumps</w:t>
        </w:r>
        <w:proofErr w:type="spellEnd"/>
        <w:proofErr w:type="gramEnd"/>
        <w:r>
          <w:t xml:space="preserve">. </w:t>
        </w:r>
        <w:proofErr w:type="spellStart"/>
        <w:r>
          <w:t>etc</w:t>
        </w:r>
        <w:proofErr w:type="spellEnd"/>
        <w:r>
          <w:t>)</w:t>
        </w:r>
      </w:ins>
      <w:ins w:id="31" w:author="Saraceno, JohnFranco@DWR" w:date="2018-10-05T10:25:00Z">
        <w:r>
          <w:t>. pull all three, but not up to date</w:t>
        </w:r>
      </w:ins>
    </w:p>
    <w:p w14:paraId="35CF6D87" w14:textId="05EC9EE5" w:rsidR="00B747F6" w:rsidRDefault="00B747F6" w:rsidP="00E901F7">
      <w:pPr>
        <w:rPr>
          <w:ins w:id="32" w:author="Saraceno, JohnFranco@DWR" w:date="2018-10-05T10:25:00Z"/>
        </w:rPr>
      </w:pPr>
      <w:ins w:id="33" w:author="Saraceno, JohnFranco@DWR" w:date="2018-10-05T10:25:00Z">
        <w:r>
          <w:fldChar w:fldCharType="begin"/>
        </w:r>
        <w:r>
          <w:instrText xml:space="preserve"> HYPERLINK "</w:instrText>
        </w:r>
        <w:r w:rsidRPr="00B747F6">
          <w:instrText>https://emp.baydeltalive.com/assets/06942155460a79991fdf1b57f641b1b4/application/vnd.ms-excel/1972-2016CBMatrix.xlsx</w:instrText>
        </w:r>
        <w:r>
          <w:instrText xml:space="preserve">" </w:instrText>
        </w:r>
        <w:r>
          <w:fldChar w:fldCharType="separate"/>
        </w:r>
        <w:r w:rsidRPr="00DC345A">
          <w:rPr>
            <w:rStyle w:val="Hyperlink"/>
          </w:rPr>
          <w:t>https://emp.baydeltalive.com/assets/06942155460a79991fdf1b57f641b1b4/application/vnd.ms-excel/1972-2016CBMatrix.xlsx</w:t>
        </w:r>
        <w:r>
          <w:fldChar w:fldCharType="end"/>
        </w:r>
      </w:ins>
    </w:p>
    <w:p w14:paraId="7963968D" w14:textId="7183BF3C" w:rsidR="00B747F6" w:rsidRDefault="00B747F6" w:rsidP="00E901F7">
      <w:pPr>
        <w:rPr>
          <w:ins w:id="34" w:author="Saraceno, JohnFranco@DWR" w:date="2018-10-05T10:25:00Z"/>
        </w:rPr>
      </w:pPr>
      <w:ins w:id="35" w:author="Saraceno, JohnFranco@DWR" w:date="2018-10-05T10:25:00Z">
        <w:r>
          <w:fldChar w:fldCharType="begin"/>
        </w:r>
        <w:r>
          <w:instrText xml:space="preserve"> HYPERLINK "</w:instrText>
        </w:r>
        <w:r w:rsidRPr="00B747F6">
          <w:instrText>https://emp.baydeltalive.com/assets/06942155460a79991fdf1b57f641b1b4/application/vnd.ms-excel/1972-2016PumpMatrix.xlsx</w:instrText>
        </w:r>
        <w:r>
          <w:instrText xml:space="preserve">" </w:instrText>
        </w:r>
        <w:r>
          <w:fldChar w:fldCharType="separate"/>
        </w:r>
        <w:r w:rsidRPr="00DC345A">
          <w:rPr>
            <w:rStyle w:val="Hyperlink"/>
          </w:rPr>
          <w:t>https://emp.baydeltalive.com/assets/06942155460a79991fdf1b57f641b1b4/application/vnd.ms-excel/1972-2016PumpMatrix.xlsx</w:t>
        </w:r>
        <w:r>
          <w:fldChar w:fldCharType="end"/>
        </w:r>
      </w:ins>
    </w:p>
    <w:p w14:paraId="2819E884" w14:textId="40848C31" w:rsidR="00B747F6" w:rsidRDefault="00B747F6" w:rsidP="00E901F7">
      <w:pPr>
        <w:rPr>
          <w:ins w:id="36" w:author="Saraceno, JohnFranco@DWR" w:date="2018-10-05T10:25:00Z"/>
        </w:rPr>
      </w:pPr>
      <w:ins w:id="37" w:author="Saraceno, JohnFranco@DWR" w:date="2018-10-05T10:25:00Z">
        <w:r>
          <w:fldChar w:fldCharType="begin"/>
        </w:r>
        <w:r>
          <w:instrText xml:space="preserve"> HYPERLINK "</w:instrText>
        </w:r>
        <w:r w:rsidRPr="00B747F6">
          <w:instrText>https://emp.baydeltalive.com/assets/06942155460a79991fdf1b57f641b1b4/application/vnd.ms-excel/1972-2016MysidMatrix.xlsx</w:instrText>
        </w:r>
        <w:r>
          <w:instrText xml:space="preserve">" </w:instrText>
        </w:r>
        <w:r>
          <w:fldChar w:fldCharType="separate"/>
        </w:r>
        <w:r w:rsidRPr="00DC345A">
          <w:rPr>
            <w:rStyle w:val="Hyperlink"/>
          </w:rPr>
          <w:t>https://emp.baydeltalive.com/assets/06942155460a79991fdf1b57f641b1b4/application/vnd.ms-excel/1972-2016MysidMatrix.xlsx</w:t>
        </w:r>
        <w:r>
          <w:fldChar w:fldCharType="end"/>
        </w:r>
      </w:ins>
    </w:p>
    <w:p w14:paraId="6E4C9217" w14:textId="77777777" w:rsidR="00B747F6" w:rsidRDefault="00B747F6" w:rsidP="00E901F7"/>
    <w:p w14:paraId="0283D7CC" w14:textId="47C59262" w:rsidR="00E901F7" w:rsidRPr="00553918" w:rsidRDefault="00E901F7" w:rsidP="00E901F7"/>
    <w:p w14:paraId="2679EDC0" w14:textId="77777777" w:rsidR="001046EE" w:rsidRPr="00026CFB" w:rsidRDefault="001046EE" w:rsidP="001046EE">
      <w:pPr>
        <w:rPr>
          <w:b/>
        </w:rPr>
      </w:pPr>
      <w:r w:rsidRPr="00026CFB">
        <w:rPr>
          <w:b/>
        </w:rPr>
        <w:t>Smelt Larva Survey (CDFW): Longfin Smelt</w:t>
      </w:r>
    </w:p>
    <w:p w14:paraId="2EA2A8DB" w14:textId="77777777" w:rsidR="001046EE" w:rsidRDefault="001046EE" w:rsidP="001046EE">
      <w:r>
        <w:t xml:space="preserve">Study description: </w:t>
      </w:r>
      <w:hyperlink r:id="rId16" w:history="1">
        <w:r w:rsidRPr="00ED200F">
          <w:rPr>
            <w:rStyle w:val="Hyperlink"/>
          </w:rPr>
          <w:t>http://www.dfg.ca.gov/delta/projects.asp?ProjectID=SLS</w:t>
        </w:r>
      </w:hyperlink>
    </w:p>
    <w:p w14:paraId="3134A5B0" w14:textId="77777777" w:rsidR="001046EE" w:rsidRDefault="001046EE" w:rsidP="001046EE">
      <w:r>
        <w:t xml:space="preserve">Data location: </w:t>
      </w:r>
      <w:hyperlink r:id="rId17" w:history="1">
        <w:r w:rsidRPr="00ED200F">
          <w:rPr>
            <w:rStyle w:val="Hyperlink"/>
          </w:rPr>
          <w:t>ftp://ftp.dfg.ca.gov/Delta%20Smelt/</w:t>
        </w:r>
      </w:hyperlink>
    </w:p>
    <w:p w14:paraId="4BC51965" w14:textId="77777777" w:rsidR="001046EE" w:rsidRDefault="001046EE" w:rsidP="001046EE">
      <w:r>
        <w:t>Data format: Microsoft Access database (.</w:t>
      </w:r>
      <w:proofErr w:type="spellStart"/>
      <w:r>
        <w:t>mdb</w:t>
      </w:r>
      <w:proofErr w:type="spellEnd"/>
      <w:r>
        <w:t>)</w:t>
      </w:r>
    </w:p>
    <w:p w14:paraId="636C03F7" w14:textId="77777777" w:rsidR="001046EE" w:rsidRDefault="001046EE" w:rsidP="001046EE">
      <w:r>
        <w:t>Range: 2009-present</w:t>
      </w:r>
    </w:p>
    <w:p w14:paraId="734EDA71" w14:textId="77777777" w:rsidR="001046EE" w:rsidRDefault="001046EE" w:rsidP="00553918">
      <w:pPr>
        <w:rPr>
          <w:b/>
        </w:rPr>
      </w:pPr>
    </w:p>
    <w:p w14:paraId="1108E603" w14:textId="41E1177C" w:rsidR="00553918" w:rsidRPr="00026CFB" w:rsidRDefault="00553918" w:rsidP="00553918">
      <w:pPr>
        <w:rPr>
          <w:b/>
        </w:rPr>
      </w:pPr>
      <w:r w:rsidRPr="00026CFB">
        <w:rPr>
          <w:b/>
        </w:rPr>
        <w:t>Bay Study</w:t>
      </w:r>
      <w:r w:rsidR="00E56F2F" w:rsidRPr="00026CFB">
        <w:rPr>
          <w:b/>
        </w:rPr>
        <w:t xml:space="preserve"> (CDFW)</w:t>
      </w:r>
      <w:r w:rsidRPr="00026CFB">
        <w:rPr>
          <w:b/>
        </w:rPr>
        <w:t xml:space="preserve">: Longfin Smelt </w:t>
      </w:r>
    </w:p>
    <w:p w14:paraId="239E50C5" w14:textId="3B556E1C" w:rsidR="00026CFB" w:rsidRDefault="00026CFB" w:rsidP="00026CFB">
      <w:r>
        <w:t xml:space="preserve">Study description: </w:t>
      </w:r>
      <w:hyperlink r:id="rId18" w:history="1">
        <w:r w:rsidRPr="00ED200F">
          <w:rPr>
            <w:rStyle w:val="Hyperlink"/>
          </w:rPr>
          <w:t>http://www.dfg.ca.gov/delta/projects.asp?ProjectID=BAYSTUDY</w:t>
        </w:r>
      </w:hyperlink>
    </w:p>
    <w:p w14:paraId="0B8D4D64" w14:textId="615910BB" w:rsidR="00026CFB" w:rsidRDefault="00026CFB" w:rsidP="00026CFB">
      <w:r>
        <w:t xml:space="preserve">Data location: </w:t>
      </w:r>
      <w:hyperlink r:id="rId19" w:history="1">
        <w:r w:rsidRPr="00ED200F">
          <w:rPr>
            <w:rStyle w:val="Hyperlink"/>
          </w:rPr>
          <w:t>ftp://ftp.dfg.ca.gov/BayStudy</w:t>
        </w:r>
      </w:hyperlink>
    </w:p>
    <w:p w14:paraId="14ADCD05" w14:textId="2F5CE72E" w:rsidR="00026CFB" w:rsidRDefault="00026CFB" w:rsidP="00026CFB">
      <w:r>
        <w:lastRenderedPageBreak/>
        <w:t>Data format: Microsoft Access database (.</w:t>
      </w:r>
      <w:proofErr w:type="spellStart"/>
      <w:r>
        <w:t>mdb</w:t>
      </w:r>
      <w:proofErr w:type="spellEnd"/>
      <w:r>
        <w:t>)</w:t>
      </w:r>
    </w:p>
    <w:p w14:paraId="7D54EB08" w14:textId="77777777" w:rsidR="000E1C52" w:rsidRDefault="000E1C52" w:rsidP="000E1C52">
      <w:r>
        <w:t>Range: 1980-present</w:t>
      </w:r>
    </w:p>
    <w:p w14:paraId="1CDB10A6" w14:textId="77777777" w:rsidR="00687846" w:rsidRPr="00553918" w:rsidRDefault="00687846" w:rsidP="00553918"/>
    <w:p w14:paraId="55862076" w14:textId="30D3B0BB" w:rsidR="00553918" w:rsidRPr="00687846" w:rsidRDefault="00C64D50" w:rsidP="00553918">
      <w:pPr>
        <w:rPr>
          <w:b/>
        </w:rPr>
      </w:pPr>
      <w:r w:rsidRPr="00687846">
        <w:rPr>
          <w:b/>
        </w:rPr>
        <w:t>Spring Kodiak Trawl (CDFW)</w:t>
      </w:r>
      <w:r w:rsidR="00553918" w:rsidRPr="00687846">
        <w:rPr>
          <w:b/>
        </w:rPr>
        <w:t>: Delta Smelt</w:t>
      </w:r>
    </w:p>
    <w:p w14:paraId="442FD312" w14:textId="0EF27B38" w:rsidR="00687846" w:rsidRDefault="00687846" w:rsidP="00553918">
      <w:r>
        <w:t xml:space="preserve">Study description: </w:t>
      </w:r>
      <w:hyperlink r:id="rId20" w:history="1">
        <w:r w:rsidRPr="00ED200F">
          <w:rPr>
            <w:rStyle w:val="Hyperlink"/>
          </w:rPr>
          <w:t>http://www.dfg.ca.gov/delta/projects.asp?ProjectID=SKT</w:t>
        </w:r>
      </w:hyperlink>
    </w:p>
    <w:p w14:paraId="581CDF45" w14:textId="6E723A88" w:rsidR="004C540C" w:rsidRDefault="004C540C" w:rsidP="00553918">
      <w:r>
        <w:t xml:space="preserve">Data location: </w:t>
      </w:r>
      <w:hyperlink r:id="rId21" w:history="1">
        <w:r w:rsidRPr="00ED200F">
          <w:rPr>
            <w:rStyle w:val="Hyperlink"/>
          </w:rPr>
          <w:t>ftp://ftp.dfg.ca.gov/De</w:t>
        </w:r>
        <w:r w:rsidRPr="00ED200F">
          <w:rPr>
            <w:rStyle w:val="Hyperlink"/>
          </w:rPr>
          <w:t>l</w:t>
        </w:r>
        <w:r w:rsidRPr="00ED200F">
          <w:rPr>
            <w:rStyle w:val="Hyperlink"/>
          </w:rPr>
          <w:t>ta%20Smelt/</w:t>
        </w:r>
      </w:hyperlink>
    </w:p>
    <w:p w14:paraId="3FD5003F" w14:textId="627E2C0F" w:rsidR="004C540C" w:rsidRDefault="004C540C" w:rsidP="00553918">
      <w:pPr>
        <w:rPr>
          <w:ins w:id="38" w:author="Saraceno, JohnFranco@DWR" w:date="2018-10-05T10:29:00Z"/>
        </w:rPr>
      </w:pPr>
      <w:r>
        <w:t>Data format: Microsoft Access database (.</w:t>
      </w:r>
      <w:proofErr w:type="spellStart"/>
      <w:r>
        <w:t>mdb</w:t>
      </w:r>
      <w:proofErr w:type="spellEnd"/>
      <w:r>
        <w:t>)</w:t>
      </w:r>
    </w:p>
    <w:p w14:paraId="1D6D2F37" w14:textId="177BBE1E" w:rsidR="002B65BB" w:rsidRDefault="002B65BB" w:rsidP="00553918">
      <w:ins w:id="39" w:author="Saraceno, JohnFranco@DWR" w:date="2018-10-05T10:29:00Z">
        <w:r>
          <w:t xml:space="preserve">Can we pull </w:t>
        </w:r>
        <w:proofErr w:type="spellStart"/>
        <w:r>
          <w:t>mdb</w:t>
        </w:r>
        <w:proofErr w:type="spellEnd"/>
        <w:r>
          <w:t xml:space="preserve"> into pandas or R directly?</w:t>
        </w:r>
      </w:ins>
    </w:p>
    <w:p w14:paraId="4864F60A" w14:textId="77777777" w:rsidR="000E1C52" w:rsidRDefault="000E1C52" w:rsidP="000E1C52">
      <w:r>
        <w:t>Range: 2002-present</w:t>
      </w:r>
    </w:p>
    <w:p w14:paraId="4A2AB0FA" w14:textId="77777777" w:rsidR="00687846" w:rsidRPr="00553918" w:rsidRDefault="00687846" w:rsidP="00553918"/>
    <w:p w14:paraId="33371FA9" w14:textId="3EC96642" w:rsidR="00353228" w:rsidRPr="00166735" w:rsidRDefault="00353228" w:rsidP="00353228">
      <w:pPr>
        <w:rPr>
          <w:b/>
        </w:rPr>
      </w:pPr>
      <w:r w:rsidRPr="00166735">
        <w:rPr>
          <w:b/>
        </w:rPr>
        <w:t>Red Bluff Diversion Dam Rotary Screw Trap Monitoring (US FWS): Winter-run Chinook</w:t>
      </w:r>
    </w:p>
    <w:p w14:paraId="4D437B08" w14:textId="55575057" w:rsidR="00687846" w:rsidRDefault="00687846" w:rsidP="00687846">
      <w:r>
        <w:t xml:space="preserve">Study description: </w:t>
      </w:r>
      <w:hyperlink r:id="rId22" w:history="1">
        <w:r w:rsidRPr="00ED200F">
          <w:rPr>
            <w:rStyle w:val="Hyperlink"/>
          </w:rPr>
          <w:t>https://www.fws.gov/redbluff/rbdd_jsmp.html</w:t>
        </w:r>
      </w:hyperlink>
    </w:p>
    <w:p w14:paraId="5E82E6CC" w14:textId="77777777" w:rsidR="004C540C" w:rsidRDefault="004C540C" w:rsidP="004C540C">
      <w:r>
        <w:t xml:space="preserve">Final reports: </w:t>
      </w:r>
      <w:hyperlink r:id="rId23" w:history="1">
        <w:r w:rsidRPr="00ED200F">
          <w:rPr>
            <w:rStyle w:val="Hyperlink"/>
          </w:rPr>
          <w:t>https://www.fws.gov/redbluff/MSJM%20Reports/RST/rbdd_jsmp_annual.html</w:t>
        </w:r>
      </w:hyperlink>
    </w:p>
    <w:p w14:paraId="5EDD1226" w14:textId="77777777" w:rsidR="004C540C" w:rsidRDefault="004C540C" w:rsidP="004C540C">
      <w:r>
        <w:t xml:space="preserve">Bi-weekly data: </w:t>
      </w:r>
      <w:hyperlink r:id="rId24" w:history="1">
        <w:r w:rsidRPr="00ED200F">
          <w:rPr>
            <w:rStyle w:val="Hyperlink"/>
          </w:rPr>
          <w:t>https://www.fws.gov/redbluff/RBDD%20JSM%20Biweekly/2018/rbdd_jsmp_2018.html</w:t>
        </w:r>
      </w:hyperlink>
    </w:p>
    <w:p w14:paraId="16A49985" w14:textId="3242F023" w:rsidR="000E1C52" w:rsidRDefault="000E1C52" w:rsidP="000E1C52">
      <w:r>
        <w:t>Data format: tables in electronic reports (.pdf)</w:t>
      </w:r>
      <w:ins w:id="40" w:author="Saraceno, JohnFranco@DWR" w:date="2018-10-05T10:27:00Z">
        <w:r w:rsidR="002B65BB">
          <w:t xml:space="preserve"> by week</w:t>
        </w:r>
      </w:ins>
    </w:p>
    <w:p w14:paraId="65C9E6AD" w14:textId="0B3B6700" w:rsidR="00166735" w:rsidRDefault="00166735" w:rsidP="00166735">
      <w:pPr>
        <w:rPr>
          <w:ins w:id="41" w:author="Saraceno, JohnFranco@DWR" w:date="2018-10-05T10:27:00Z"/>
        </w:rPr>
      </w:pPr>
      <w:r>
        <w:t>Range: 1994-2000; 2002-present</w:t>
      </w:r>
    </w:p>
    <w:p w14:paraId="00EB3509" w14:textId="5A5E3910" w:rsidR="002B65BB" w:rsidRDefault="002B65BB" w:rsidP="00166735">
      <w:pPr>
        <w:rPr>
          <w:ins w:id="42" w:author="Saraceno, JohnFranco@DWR" w:date="2018-10-05T10:27:00Z"/>
        </w:rPr>
      </w:pPr>
    </w:p>
    <w:p w14:paraId="6BC00DC0" w14:textId="0786029D" w:rsidR="002B65BB" w:rsidRPr="00553918" w:rsidDel="002B65BB" w:rsidRDefault="002B65BB" w:rsidP="00166735">
      <w:pPr>
        <w:rPr>
          <w:del w:id="43" w:author="Saraceno, JohnFranco@DWR" w:date="2018-10-05T10:27:00Z"/>
        </w:rPr>
      </w:pPr>
    </w:p>
    <w:p w14:paraId="3BA14954" w14:textId="77777777" w:rsidR="00E56F2F" w:rsidRDefault="00E56F2F" w:rsidP="00553918"/>
    <w:p w14:paraId="79D3BF8D" w14:textId="12896A85" w:rsidR="00353228" w:rsidRPr="00026CFB" w:rsidRDefault="00353228" w:rsidP="00353228">
      <w:pPr>
        <w:rPr>
          <w:b/>
        </w:rPr>
      </w:pPr>
      <w:r w:rsidRPr="00026CFB">
        <w:rPr>
          <w:b/>
        </w:rPr>
        <w:t>Yolo Bypass Fish Monitoring Program (DWR): juvenile Chinook</w:t>
      </w:r>
      <w:r w:rsidR="00296B73">
        <w:rPr>
          <w:b/>
        </w:rPr>
        <w:t xml:space="preserve"> &amp; </w:t>
      </w:r>
      <w:proofErr w:type="spellStart"/>
      <w:r w:rsidR="00296B73">
        <w:rPr>
          <w:b/>
        </w:rPr>
        <w:t>Splittail</w:t>
      </w:r>
      <w:proofErr w:type="spellEnd"/>
    </w:p>
    <w:p w14:paraId="28699A36" w14:textId="1605D040" w:rsidR="007207CF" w:rsidRDefault="007207CF" w:rsidP="00553918">
      <w:r>
        <w:t xml:space="preserve">Study description: </w:t>
      </w:r>
      <w:hyperlink r:id="rId25" w:history="1">
        <w:r w:rsidRPr="00ED200F">
          <w:rPr>
            <w:rStyle w:val="Hyperlink"/>
          </w:rPr>
          <w:t>https://portal.edirepository.org/nis/mapbrowse?packageid=edi.233.1</w:t>
        </w:r>
      </w:hyperlink>
    </w:p>
    <w:p w14:paraId="428F3A9A" w14:textId="28B7A60A" w:rsidR="00256270" w:rsidRDefault="00026CFB" w:rsidP="00553918">
      <w:r>
        <w:t xml:space="preserve">Data location: </w:t>
      </w:r>
      <w:hyperlink r:id="rId26" w:history="1">
        <w:r w:rsidR="002635B8" w:rsidRPr="00ED200F">
          <w:rPr>
            <w:rStyle w:val="Hyperlink"/>
          </w:rPr>
          <w:t>https://portal.edirepository.org/nis/mapbrowse?packageid=edi.233.1</w:t>
        </w:r>
      </w:hyperlink>
    </w:p>
    <w:p w14:paraId="42A1EA6C" w14:textId="77777777" w:rsidR="000E1C52" w:rsidRPr="00553918" w:rsidRDefault="000E1C52" w:rsidP="000E1C52">
      <w:r>
        <w:t>Data format: comma delimited files (.csv)</w:t>
      </w:r>
    </w:p>
    <w:p w14:paraId="28150946" w14:textId="2450B7ED" w:rsidR="00553918" w:rsidRDefault="007207CF">
      <w:r>
        <w:t>Range: 1998-present</w:t>
      </w:r>
    </w:p>
    <w:sectPr w:rsidR="0055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Saraceno, JohnFranco@DWR" w:date="2018-10-05T10:00:00Z" w:initials="SJ">
    <w:p w14:paraId="4ADCE15B" w14:textId="16BE49C9" w:rsidR="00B747F6" w:rsidRDefault="00B747F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DCE1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DCE15B" w16cid:durableId="1F61B4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17FD5"/>
    <w:multiLevelType w:val="hybridMultilevel"/>
    <w:tmpl w:val="A008E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ceno, JohnFranco@DWR">
    <w15:presenceInfo w15:providerId="AD" w15:userId="S-1-5-21-1801674531-1979792683-2146972089-917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7"/>
    <w:rsid w:val="0000537E"/>
    <w:rsid w:val="00016A42"/>
    <w:rsid w:val="00023E90"/>
    <w:rsid w:val="00026CFB"/>
    <w:rsid w:val="0003355A"/>
    <w:rsid w:val="00053B0C"/>
    <w:rsid w:val="00087B6F"/>
    <w:rsid w:val="000922C2"/>
    <w:rsid w:val="000950DD"/>
    <w:rsid w:val="000B47CA"/>
    <w:rsid w:val="000B4B1B"/>
    <w:rsid w:val="000E1C52"/>
    <w:rsid w:val="001046EE"/>
    <w:rsid w:val="00166735"/>
    <w:rsid w:val="00166B5E"/>
    <w:rsid w:val="00181197"/>
    <w:rsid w:val="001A0D8A"/>
    <w:rsid w:val="00207E07"/>
    <w:rsid w:val="00256270"/>
    <w:rsid w:val="00260FBD"/>
    <w:rsid w:val="002635B8"/>
    <w:rsid w:val="00271325"/>
    <w:rsid w:val="00281F31"/>
    <w:rsid w:val="002911F3"/>
    <w:rsid w:val="00296B73"/>
    <w:rsid w:val="002A5B94"/>
    <w:rsid w:val="002B65BB"/>
    <w:rsid w:val="002D0EDE"/>
    <w:rsid w:val="002F2F6F"/>
    <w:rsid w:val="003170C5"/>
    <w:rsid w:val="00353228"/>
    <w:rsid w:val="003614D4"/>
    <w:rsid w:val="003F4F21"/>
    <w:rsid w:val="00413099"/>
    <w:rsid w:val="0042590E"/>
    <w:rsid w:val="004506C8"/>
    <w:rsid w:val="00461D47"/>
    <w:rsid w:val="004640A7"/>
    <w:rsid w:val="00481BE1"/>
    <w:rsid w:val="00495F66"/>
    <w:rsid w:val="004C540C"/>
    <w:rsid w:val="004F3B3B"/>
    <w:rsid w:val="004F7256"/>
    <w:rsid w:val="0054260F"/>
    <w:rsid w:val="00553918"/>
    <w:rsid w:val="00574A3B"/>
    <w:rsid w:val="005763E2"/>
    <w:rsid w:val="0059762C"/>
    <w:rsid w:val="005C01B2"/>
    <w:rsid w:val="005D6BA2"/>
    <w:rsid w:val="005E45AE"/>
    <w:rsid w:val="005F4898"/>
    <w:rsid w:val="00616403"/>
    <w:rsid w:val="006224DB"/>
    <w:rsid w:val="006515B3"/>
    <w:rsid w:val="00654DB9"/>
    <w:rsid w:val="00680B1D"/>
    <w:rsid w:val="00687846"/>
    <w:rsid w:val="00695087"/>
    <w:rsid w:val="006A7312"/>
    <w:rsid w:val="006E30D1"/>
    <w:rsid w:val="006F0904"/>
    <w:rsid w:val="007052F7"/>
    <w:rsid w:val="007113CE"/>
    <w:rsid w:val="007207CF"/>
    <w:rsid w:val="00740CCC"/>
    <w:rsid w:val="0074225C"/>
    <w:rsid w:val="00764923"/>
    <w:rsid w:val="00777F5E"/>
    <w:rsid w:val="007930D4"/>
    <w:rsid w:val="007B48B7"/>
    <w:rsid w:val="007C508D"/>
    <w:rsid w:val="007D4358"/>
    <w:rsid w:val="00867DC4"/>
    <w:rsid w:val="00876C8F"/>
    <w:rsid w:val="008937F0"/>
    <w:rsid w:val="008D4248"/>
    <w:rsid w:val="008D65C5"/>
    <w:rsid w:val="008E13CF"/>
    <w:rsid w:val="008E7644"/>
    <w:rsid w:val="0091185B"/>
    <w:rsid w:val="00937DB8"/>
    <w:rsid w:val="009444BD"/>
    <w:rsid w:val="009B0396"/>
    <w:rsid w:val="009E5569"/>
    <w:rsid w:val="009F2646"/>
    <w:rsid w:val="009F5669"/>
    <w:rsid w:val="00A04A12"/>
    <w:rsid w:val="00A04B73"/>
    <w:rsid w:val="00A24A83"/>
    <w:rsid w:val="00A34A6C"/>
    <w:rsid w:val="00A603E5"/>
    <w:rsid w:val="00A63036"/>
    <w:rsid w:val="00A90C1E"/>
    <w:rsid w:val="00A97C2A"/>
    <w:rsid w:val="00AB088C"/>
    <w:rsid w:val="00AE4085"/>
    <w:rsid w:val="00AF0188"/>
    <w:rsid w:val="00B427F7"/>
    <w:rsid w:val="00B47EA5"/>
    <w:rsid w:val="00B522CA"/>
    <w:rsid w:val="00B747F6"/>
    <w:rsid w:val="00B76FC3"/>
    <w:rsid w:val="00BA3E48"/>
    <w:rsid w:val="00BA6488"/>
    <w:rsid w:val="00BB3D1D"/>
    <w:rsid w:val="00BB5EA0"/>
    <w:rsid w:val="00BC095B"/>
    <w:rsid w:val="00BC2308"/>
    <w:rsid w:val="00C06D6F"/>
    <w:rsid w:val="00C329D9"/>
    <w:rsid w:val="00C33C19"/>
    <w:rsid w:val="00C64D50"/>
    <w:rsid w:val="00C72B2C"/>
    <w:rsid w:val="00CA2D09"/>
    <w:rsid w:val="00CA7637"/>
    <w:rsid w:val="00CD2D47"/>
    <w:rsid w:val="00CE5266"/>
    <w:rsid w:val="00CF5D8A"/>
    <w:rsid w:val="00D03673"/>
    <w:rsid w:val="00D05881"/>
    <w:rsid w:val="00D35638"/>
    <w:rsid w:val="00D43E19"/>
    <w:rsid w:val="00D77740"/>
    <w:rsid w:val="00D946D9"/>
    <w:rsid w:val="00DB3F45"/>
    <w:rsid w:val="00DB6644"/>
    <w:rsid w:val="00DC2104"/>
    <w:rsid w:val="00DC2AA2"/>
    <w:rsid w:val="00DD0AF0"/>
    <w:rsid w:val="00DE0B3B"/>
    <w:rsid w:val="00E00498"/>
    <w:rsid w:val="00E03771"/>
    <w:rsid w:val="00E32E5E"/>
    <w:rsid w:val="00E42468"/>
    <w:rsid w:val="00E447E8"/>
    <w:rsid w:val="00E56F2F"/>
    <w:rsid w:val="00E70FC4"/>
    <w:rsid w:val="00E80DBD"/>
    <w:rsid w:val="00E901F7"/>
    <w:rsid w:val="00E9344F"/>
    <w:rsid w:val="00EA1DA3"/>
    <w:rsid w:val="00EC0EB8"/>
    <w:rsid w:val="00EE3825"/>
    <w:rsid w:val="00EF3FD6"/>
    <w:rsid w:val="00EF4D87"/>
    <w:rsid w:val="00F056F3"/>
    <w:rsid w:val="00F07208"/>
    <w:rsid w:val="00F07CD6"/>
    <w:rsid w:val="00F11FE4"/>
    <w:rsid w:val="00F412CF"/>
    <w:rsid w:val="00F41634"/>
    <w:rsid w:val="00F97569"/>
    <w:rsid w:val="00FB27B7"/>
    <w:rsid w:val="00FD74E5"/>
    <w:rsid w:val="00FE757B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94A"/>
  <w15:chartTrackingRefBased/>
  <w15:docId w15:val="{9173057D-178E-4252-AE7F-DF4552E6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70"/>
    <w:pPr>
      <w:widowControl w:val="0"/>
      <w:adjustRightInd w:val="0"/>
      <w:spacing w:after="0" w:line="360" w:lineRule="atLeast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5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5B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47F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4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7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.baydeltalive.com/projects/11285" TargetMode="External"/><Relationship Id="rId13" Type="http://schemas.openxmlformats.org/officeDocument/2006/relationships/hyperlink" Target="https://emp.baydeltalive.com/project/11282" TargetMode="External"/><Relationship Id="rId18" Type="http://schemas.openxmlformats.org/officeDocument/2006/relationships/hyperlink" Target="http://www.dfg.ca.gov/delta/projects.asp?ProjectID=BAYSTUDY" TargetMode="External"/><Relationship Id="rId26" Type="http://schemas.openxmlformats.org/officeDocument/2006/relationships/hyperlink" Target="https://portal.edirepository.org/nis/mapbrowse?packageid=edi.233.1" TargetMode="External"/><Relationship Id="rId3" Type="http://schemas.openxmlformats.org/officeDocument/2006/relationships/settings" Target="settings.xml"/><Relationship Id="rId21" Type="http://schemas.openxmlformats.org/officeDocument/2006/relationships/hyperlink" Target="ftp://ftp.dfg.ca.gov/Delta%20Smelt/" TargetMode="External"/><Relationship Id="rId7" Type="http://schemas.openxmlformats.org/officeDocument/2006/relationships/hyperlink" Target="https://emp.baydeltalive.com/projects/11285" TargetMode="External"/><Relationship Id="rId12" Type="http://schemas.openxmlformats.org/officeDocument/2006/relationships/hyperlink" Target="https://emp.baydeltalive.com/project/11282" TargetMode="External"/><Relationship Id="rId17" Type="http://schemas.openxmlformats.org/officeDocument/2006/relationships/hyperlink" Target="ftp://ftp.dfg.ca.gov/Delta%20Smelt/" TargetMode="External"/><Relationship Id="rId25" Type="http://schemas.openxmlformats.org/officeDocument/2006/relationships/hyperlink" Target="https://portal.edirepository.org/nis/mapbrowse?packageid=edi.233.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fg.ca.gov/delta/projects.asp?ProjectID=SLS" TargetMode="External"/><Relationship Id="rId20" Type="http://schemas.openxmlformats.org/officeDocument/2006/relationships/hyperlink" Target="http://www.dfg.ca.gov/delta/projects.asp?ProjectID=SK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ater.ca.gov/Programs/Environmental-Services/Compliance-Monitoring-And-Assessment/Dayflow-Data" TargetMode="External"/><Relationship Id="rId11" Type="http://schemas.microsoft.com/office/2016/09/relationships/commentsIds" Target="commentsIds.xml"/><Relationship Id="rId24" Type="http://schemas.openxmlformats.org/officeDocument/2006/relationships/hyperlink" Target="https://www.fws.gov/redbluff/RBDD%20JSM%20Biweekly/2018/rbdd_jsmp_2018.html" TargetMode="External"/><Relationship Id="rId5" Type="http://schemas.openxmlformats.org/officeDocument/2006/relationships/hyperlink" Target="https://water.ca.gov/Programs/Environmental-Services/Compliance-Monitoring-And-Assessment/Dayflow-Data" TargetMode="External"/><Relationship Id="rId15" Type="http://schemas.openxmlformats.org/officeDocument/2006/relationships/hyperlink" Target="https://emp.baydeltalive.com/projects/11281" TargetMode="External"/><Relationship Id="rId23" Type="http://schemas.openxmlformats.org/officeDocument/2006/relationships/hyperlink" Target="https://www.fws.gov/redbluff/MSJM%20Reports/RST/rbdd_jsmp_annual.html" TargetMode="External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ftp://ftp.dfg.ca.gov/BayStudy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emp.baydeltalive.com/projects/11281" TargetMode="External"/><Relationship Id="rId22" Type="http://schemas.openxmlformats.org/officeDocument/2006/relationships/hyperlink" Target="https://www.fws.gov/redbluff/rbdd_jsmp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Nicholas@DWR</dc:creator>
  <cp:keywords/>
  <dc:description/>
  <cp:lastModifiedBy>Saraceno, JohnFranco@DWR</cp:lastModifiedBy>
  <cp:revision>3</cp:revision>
  <dcterms:created xsi:type="dcterms:W3CDTF">2018-10-05T17:26:00Z</dcterms:created>
  <dcterms:modified xsi:type="dcterms:W3CDTF">2018-10-05T18:58:00Z</dcterms:modified>
</cp:coreProperties>
</file>